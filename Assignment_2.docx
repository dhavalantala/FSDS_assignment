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5E0463" w:rsidR="005E2A4B" w:rsidRDefault="00000000">
      <w:pPr>
        <w:spacing w:before="220"/>
      </w:pPr>
      <w:r>
        <w:t>1.What are the two values of the Boolean data type? How do you write them?</w:t>
      </w:r>
    </w:p>
    <w:p w14:paraId="4ADB34BD" w14:textId="2D762AD1" w:rsidR="009F54B7" w:rsidRDefault="009F54B7">
      <w:pPr>
        <w:spacing w:before="220"/>
      </w:pPr>
      <w:r>
        <w:t>True</w:t>
      </w:r>
    </w:p>
    <w:p w14:paraId="29554E26" w14:textId="64B438F0" w:rsidR="009F54B7" w:rsidRDefault="009F54B7">
      <w:pPr>
        <w:spacing w:before="220"/>
      </w:pPr>
      <w:r>
        <w:t>False</w:t>
      </w:r>
    </w:p>
    <w:p w14:paraId="00000002" w14:textId="6E26776A" w:rsidR="005E2A4B" w:rsidRDefault="00000000">
      <w:pPr>
        <w:spacing w:before="220"/>
      </w:pPr>
      <w:r>
        <w:t>2. What are the three different types of Boolean operators?</w:t>
      </w:r>
    </w:p>
    <w:p w14:paraId="54C01132" w14:textId="54156597" w:rsidR="0062281F" w:rsidRDefault="0062281F">
      <w:pPr>
        <w:spacing w:before="220"/>
      </w:pPr>
      <w:r>
        <w:t>AND, OR, NOT</w:t>
      </w:r>
    </w:p>
    <w:p w14:paraId="00000003" w14:textId="53E74578" w:rsidR="005E2A4B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578"/>
        <w:gridCol w:w="1157"/>
        <w:tblGridChange w:id="0">
          <w:tblGrid>
            <w:gridCol w:w="578"/>
            <w:gridCol w:w="578"/>
            <w:gridCol w:w="1157"/>
          </w:tblGrid>
        </w:tblGridChange>
      </w:tblGrid>
      <w:tr w:rsidR="0062281F" w14:paraId="204321C4" w14:textId="09CB9D9A" w:rsidTr="00774BD3">
        <w:trPr>
          <w:trHeight w:val="218"/>
        </w:trPr>
        <w:tc>
          <w:tcPr>
            <w:tcW w:w="2313" w:type="dxa"/>
            <w:gridSpan w:val="3"/>
          </w:tcPr>
          <w:p w14:paraId="6369E2B4" w14:textId="0499164C" w:rsidR="0062281F" w:rsidRDefault="0062281F">
            <w:pPr>
              <w:spacing w:before="220"/>
            </w:pPr>
            <w:ins w:id="1" w:author="Dhaval Antala" w:date="2022-08-22T12:43:00Z">
              <w:r>
                <w:t>AND</w:t>
              </w:r>
            </w:ins>
          </w:p>
        </w:tc>
      </w:tr>
      <w:tr w:rsidR="008108F0" w14:paraId="7AAEBE12" w14:textId="77777777" w:rsidTr="00276794">
        <w:trPr>
          <w:trHeight w:val="218"/>
          <w:ins w:id="2" w:author="Dhaval Antala" w:date="2022-08-22T12:49:00Z"/>
        </w:trPr>
        <w:tc>
          <w:tcPr>
            <w:tcW w:w="1156" w:type="dxa"/>
            <w:gridSpan w:val="2"/>
          </w:tcPr>
          <w:p w14:paraId="66710039" w14:textId="194F82F0" w:rsidR="008108F0" w:rsidRDefault="008108F0">
            <w:pPr>
              <w:spacing w:before="220"/>
              <w:rPr>
                <w:ins w:id="3" w:author="Dhaval Antala" w:date="2022-08-22T12:49:00Z"/>
              </w:rPr>
            </w:pPr>
            <w:ins w:id="4" w:author="Dhaval Antala" w:date="2022-08-22T12:49:00Z">
              <w:r>
                <w:t>I/P</w:t>
              </w:r>
            </w:ins>
          </w:p>
        </w:tc>
        <w:tc>
          <w:tcPr>
            <w:tcW w:w="1157" w:type="dxa"/>
          </w:tcPr>
          <w:p w14:paraId="182265F9" w14:textId="218580C8" w:rsidR="008108F0" w:rsidRDefault="008108F0">
            <w:pPr>
              <w:spacing w:before="220"/>
              <w:rPr>
                <w:ins w:id="5" w:author="Dhaval Antala" w:date="2022-08-22T12:49:00Z"/>
              </w:rPr>
            </w:pPr>
            <w:ins w:id="6" w:author="Dhaval Antala" w:date="2022-08-22T12:49:00Z">
              <w:r>
                <w:t>O/P</w:t>
              </w:r>
            </w:ins>
          </w:p>
        </w:tc>
      </w:tr>
      <w:tr w:rsidR="0062281F" w14:paraId="4DB78805" w14:textId="702AF159" w:rsidTr="00774BD3">
        <w:trPr>
          <w:trHeight w:val="218"/>
        </w:trPr>
        <w:tc>
          <w:tcPr>
            <w:tcW w:w="578" w:type="dxa"/>
          </w:tcPr>
          <w:p w14:paraId="4A730EA1" w14:textId="56F322DB" w:rsidR="0062281F" w:rsidRDefault="0062281F">
            <w:pPr>
              <w:spacing w:before="220"/>
            </w:pPr>
            <w:ins w:id="7" w:author="Dhaval Antala" w:date="2022-08-22T12:43:00Z">
              <w:r>
                <w:t>0</w:t>
              </w:r>
            </w:ins>
          </w:p>
        </w:tc>
        <w:tc>
          <w:tcPr>
            <w:tcW w:w="578" w:type="dxa"/>
          </w:tcPr>
          <w:p w14:paraId="3B0519B2" w14:textId="71373B19" w:rsidR="0062281F" w:rsidRDefault="0062281F">
            <w:pPr>
              <w:spacing w:before="220"/>
            </w:pPr>
            <w:ins w:id="8" w:author="Dhaval Antala" w:date="2022-08-22T12:43:00Z">
              <w:r>
                <w:t>0</w:t>
              </w:r>
            </w:ins>
          </w:p>
        </w:tc>
        <w:tc>
          <w:tcPr>
            <w:tcW w:w="1157" w:type="dxa"/>
          </w:tcPr>
          <w:p w14:paraId="3A79DAFE" w14:textId="18CF38CE" w:rsidR="0062281F" w:rsidRDefault="0062281F">
            <w:pPr>
              <w:spacing w:before="220"/>
            </w:pPr>
            <w:ins w:id="9" w:author="Dhaval Antala" w:date="2022-08-22T12:44:00Z">
              <w:r>
                <w:t>0</w:t>
              </w:r>
            </w:ins>
          </w:p>
        </w:tc>
      </w:tr>
      <w:tr w:rsidR="0062281F" w14:paraId="2A119867" w14:textId="6FD31F42" w:rsidTr="00774BD3">
        <w:trPr>
          <w:trHeight w:val="218"/>
        </w:trPr>
        <w:tc>
          <w:tcPr>
            <w:tcW w:w="578" w:type="dxa"/>
          </w:tcPr>
          <w:p w14:paraId="14EA172A" w14:textId="3046DDE2" w:rsidR="0062281F" w:rsidRDefault="0062281F">
            <w:pPr>
              <w:spacing w:before="220"/>
            </w:pPr>
            <w:ins w:id="10" w:author="Dhaval Antala" w:date="2022-08-22T12:44:00Z">
              <w:r>
                <w:t>0</w:t>
              </w:r>
            </w:ins>
          </w:p>
        </w:tc>
        <w:tc>
          <w:tcPr>
            <w:tcW w:w="578" w:type="dxa"/>
          </w:tcPr>
          <w:p w14:paraId="73875695" w14:textId="2C0816AF" w:rsidR="0062281F" w:rsidRDefault="0062281F">
            <w:pPr>
              <w:spacing w:before="220"/>
            </w:pPr>
            <w:ins w:id="11" w:author="Dhaval Antala" w:date="2022-08-22T12:44:00Z">
              <w:r>
                <w:t>1</w:t>
              </w:r>
            </w:ins>
          </w:p>
        </w:tc>
        <w:tc>
          <w:tcPr>
            <w:tcW w:w="1157" w:type="dxa"/>
          </w:tcPr>
          <w:p w14:paraId="116310C7" w14:textId="72114009" w:rsidR="0062281F" w:rsidRDefault="0062281F">
            <w:pPr>
              <w:spacing w:before="220"/>
            </w:pPr>
            <w:ins w:id="12" w:author="Dhaval Antala" w:date="2022-08-22T12:44:00Z">
              <w:r>
                <w:t>0</w:t>
              </w:r>
            </w:ins>
          </w:p>
        </w:tc>
      </w:tr>
      <w:tr w:rsidR="0062281F" w14:paraId="060BDFB1" w14:textId="2087680E" w:rsidTr="00774BD3">
        <w:trPr>
          <w:trHeight w:val="221"/>
        </w:trPr>
        <w:tc>
          <w:tcPr>
            <w:tcW w:w="578" w:type="dxa"/>
          </w:tcPr>
          <w:p w14:paraId="00106E14" w14:textId="79AD5C5C" w:rsidR="0062281F" w:rsidRDefault="0062281F">
            <w:pPr>
              <w:spacing w:before="220"/>
            </w:pPr>
            <w:ins w:id="13" w:author="Dhaval Antala" w:date="2022-08-22T12:44:00Z">
              <w:r>
                <w:t>1</w:t>
              </w:r>
            </w:ins>
          </w:p>
        </w:tc>
        <w:tc>
          <w:tcPr>
            <w:tcW w:w="578" w:type="dxa"/>
          </w:tcPr>
          <w:p w14:paraId="115BB3C2" w14:textId="38D27384" w:rsidR="0062281F" w:rsidRDefault="0062281F">
            <w:pPr>
              <w:spacing w:before="220"/>
            </w:pPr>
            <w:ins w:id="14" w:author="Dhaval Antala" w:date="2022-08-22T12:44:00Z">
              <w:r>
                <w:t>0</w:t>
              </w:r>
            </w:ins>
          </w:p>
        </w:tc>
        <w:tc>
          <w:tcPr>
            <w:tcW w:w="1157" w:type="dxa"/>
          </w:tcPr>
          <w:p w14:paraId="05AF98B0" w14:textId="4B62C86B" w:rsidR="0062281F" w:rsidRDefault="0062281F">
            <w:pPr>
              <w:spacing w:before="220"/>
            </w:pPr>
            <w:ins w:id="15" w:author="Dhaval Antala" w:date="2022-08-22T12:44:00Z">
              <w:r>
                <w:t>0</w:t>
              </w:r>
            </w:ins>
          </w:p>
        </w:tc>
      </w:tr>
      <w:tr w:rsidR="0062281F" w14:paraId="43CA11A1" w14:textId="3C8142DF" w:rsidTr="00774BD3">
        <w:trPr>
          <w:trHeight w:val="218"/>
        </w:trPr>
        <w:tc>
          <w:tcPr>
            <w:tcW w:w="578" w:type="dxa"/>
          </w:tcPr>
          <w:p w14:paraId="10912BA4" w14:textId="3633C255" w:rsidR="0062281F" w:rsidRDefault="0062281F">
            <w:pPr>
              <w:spacing w:before="220"/>
            </w:pPr>
            <w:ins w:id="16" w:author="Dhaval Antala" w:date="2022-08-22T12:44:00Z">
              <w:r>
                <w:t>1</w:t>
              </w:r>
            </w:ins>
          </w:p>
        </w:tc>
        <w:tc>
          <w:tcPr>
            <w:tcW w:w="578" w:type="dxa"/>
          </w:tcPr>
          <w:p w14:paraId="2C43E58D" w14:textId="74B69D55" w:rsidR="0062281F" w:rsidRDefault="0062281F">
            <w:pPr>
              <w:spacing w:before="220"/>
            </w:pPr>
            <w:ins w:id="17" w:author="Dhaval Antala" w:date="2022-08-22T12:44:00Z">
              <w:r>
                <w:t>1</w:t>
              </w:r>
            </w:ins>
          </w:p>
        </w:tc>
        <w:tc>
          <w:tcPr>
            <w:tcW w:w="1157" w:type="dxa"/>
          </w:tcPr>
          <w:p w14:paraId="45EF41EC" w14:textId="0D471378" w:rsidR="0062281F" w:rsidRDefault="0062281F">
            <w:pPr>
              <w:spacing w:before="220"/>
            </w:pPr>
            <w:ins w:id="18" w:author="Dhaval Antala" w:date="2022-08-22T12:44:00Z">
              <w:r>
                <w:t>1</w:t>
              </w:r>
            </w:ins>
          </w:p>
        </w:tc>
      </w:tr>
      <w:tr w:rsidR="00830BF1" w14:paraId="612284B9" w14:textId="77777777" w:rsidTr="005124A7">
        <w:trPr>
          <w:trHeight w:val="218"/>
          <w:ins w:id="19" w:author="Dhaval Antala" w:date="2022-08-22T12:44:00Z"/>
        </w:trPr>
        <w:tc>
          <w:tcPr>
            <w:tcW w:w="2313" w:type="dxa"/>
            <w:gridSpan w:val="3"/>
          </w:tcPr>
          <w:p w14:paraId="7A2E6696" w14:textId="29B4513D" w:rsidR="00830BF1" w:rsidRDefault="00830BF1" w:rsidP="005124A7">
            <w:pPr>
              <w:spacing w:before="220"/>
              <w:rPr>
                <w:ins w:id="20" w:author="Dhaval Antala" w:date="2022-08-22T12:44:00Z"/>
              </w:rPr>
            </w:pPr>
            <w:ins w:id="21" w:author="Dhaval Antala" w:date="2022-08-22T12:44:00Z">
              <w:r>
                <w:t>OR</w:t>
              </w:r>
            </w:ins>
          </w:p>
        </w:tc>
      </w:tr>
      <w:tr w:rsidR="005A792E" w14:paraId="648455AE" w14:textId="77777777" w:rsidTr="004F3CE9">
        <w:trPr>
          <w:trHeight w:val="218"/>
          <w:ins w:id="22" w:author="Dhaval Antala" w:date="2022-08-22T12:49:00Z"/>
        </w:trPr>
        <w:tc>
          <w:tcPr>
            <w:tcW w:w="1156" w:type="dxa"/>
            <w:gridSpan w:val="2"/>
          </w:tcPr>
          <w:p w14:paraId="51F3C521" w14:textId="26164DA1" w:rsidR="005A792E" w:rsidRDefault="005A792E" w:rsidP="005124A7">
            <w:pPr>
              <w:spacing w:before="220"/>
              <w:rPr>
                <w:ins w:id="23" w:author="Dhaval Antala" w:date="2022-08-22T12:49:00Z"/>
              </w:rPr>
            </w:pPr>
            <w:ins w:id="24" w:author="Dhaval Antala" w:date="2022-08-22T12:49:00Z">
              <w:r>
                <w:t>I/P</w:t>
              </w:r>
            </w:ins>
          </w:p>
        </w:tc>
        <w:tc>
          <w:tcPr>
            <w:tcW w:w="1157" w:type="dxa"/>
          </w:tcPr>
          <w:p w14:paraId="0FDE76E8" w14:textId="06D18118" w:rsidR="005A792E" w:rsidRDefault="005A792E" w:rsidP="005124A7">
            <w:pPr>
              <w:spacing w:before="220"/>
              <w:rPr>
                <w:ins w:id="25" w:author="Dhaval Antala" w:date="2022-08-22T12:49:00Z"/>
              </w:rPr>
            </w:pPr>
            <w:ins w:id="26" w:author="Dhaval Antala" w:date="2022-08-22T12:49:00Z">
              <w:r>
                <w:t>O/P</w:t>
              </w:r>
            </w:ins>
          </w:p>
        </w:tc>
      </w:tr>
      <w:tr w:rsidR="00830BF1" w14:paraId="19118FDF" w14:textId="77777777" w:rsidTr="00830BF1">
        <w:trPr>
          <w:trHeight w:val="218"/>
          <w:ins w:id="27" w:author="Dhaval Antala" w:date="2022-08-22T12:44:00Z"/>
        </w:trPr>
        <w:tc>
          <w:tcPr>
            <w:tcW w:w="578" w:type="dxa"/>
          </w:tcPr>
          <w:p w14:paraId="044A8D58" w14:textId="77777777" w:rsidR="00830BF1" w:rsidRDefault="00830BF1" w:rsidP="005124A7">
            <w:pPr>
              <w:spacing w:before="220"/>
              <w:rPr>
                <w:ins w:id="28" w:author="Dhaval Antala" w:date="2022-08-22T12:44:00Z"/>
              </w:rPr>
            </w:pPr>
            <w:ins w:id="29" w:author="Dhaval Antala" w:date="2022-08-22T12:44:00Z">
              <w:r>
                <w:t>0</w:t>
              </w:r>
            </w:ins>
          </w:p>
        </w:tc>
        <w:tc>
          <w:tcPr>
            <w:tcW w:w="578" w:type="dxa"/>
          </w:tcPr>
          <w:p w14:paraId="3B1D1E2B" w14:textId="77777777" w:rsidR="00830BF1" w:rsidRDefault="00830BF1" w:rsidP="005124A7">
            <w:pPr>
              <w:spacing w:before="220"/>
              <w:rPr>
                <w:ins w:id="30" w:author="Dhaval Antala" w:date="2022-08-22T12:44:00Z"/>
              </w:rPr>
            </w:pPr>
            <w:ins w:id="31" w:author="Dhaval Antala" w:date="2022-08-22T12:44:00Z">
              <w:r>
                <w:t>0</w:t>
              </w:r>
            </w:ins>
          </w:p>
        </w:tc>
        <w:tc>
          <w:tcPr>
            <w:tcW w:w="1157" w:type="dxa"/>
          </w:tcPr>
          <w:p w14:paraId="671B301C" w14:textId="77777777" w:rsidR="00830BF1" w:rsidRDefault="00830BF1" w:rsidP="005124A7">
            <w:pPr>
              <w:spacing w:before="220"/>
              <w:rPr>
                <w:ins w:id="32" w:author="Dhaval Antala" w:date="2022-08-22T12:44:00Z"/>
              </w:rPr>
            </w:pPr>
            <w:ins w:id="33" w:author="Dhaval Antala" w:date="2022-08-22T12:44:00Z">
              <w:r>
                <w:t>0</w:t>
              </w:r>
            </w:ins>
          </w:p>
        </w:tc>
      </w:tr>
      <w:tr w:rsidR="00830BF1" w14:paraId="46DEB2EE" w14:textId="77777777" w:rsidTr="00830BF1">
        <w:trPr>
          <w:trHeight w:val="218"/>
          <w:ins w:id="34" w:author="Dhaval Antala" w:date="2022-08-22T12:44:00Z"/>
        </w:trPr>
        <w:tc>
          <w:tcPr>
            <w:tcW w:w="578" w:type="dxa"/>
          </w:tcPr>
          <w:p w14:paraId="51C90E7D" w14:textId="77777777" w:rsidR="00830BF1" w:rsidRDefault="00830BF1" w:rsidP="005124A7">
            <w:pPr>
              <w:spacing w:before="220"/>
              <w:rPr>
                <w:ins w:id="35" w:author="Dhaval Antala" w:date="2022-08-22T12:44:00Z"/>
              </w:rPr>
            </w:pPr>
            <w:ins w:id="36" w:author="Dhaval Antala" w:date="2022-08-22T12:44:00Z">
              <w:r>
                <w:t>0</w:t>
              </w:r>
            </w:ins>
          </w:p>
        </w:tc>
        <w:tc>
          <w:tcPr>
            <w:tcW w:w="578" w:type="dxa"/>
          </w:tcPr>
          <w:p w14:paraId="293DBF42" w14:textId="77777777" w:rsidR="00830BF1" w:rsidRDefault="00830BF1" w:rsidP="005124A7">
            <w:pPr>
              <w:spacing w:before="220"/>
              <w:rPr>
                <w:ins w:id="37" w:author="Dhaval Antala" w:date="2022-08-22T12:44:00Z"/>
              </w:rPr>
            </w:pPr>
            <w:ins w:id="38" w:author="Dhaval Antala" w:date="2022-08-22T12:44:00Z">
              <w:r>
                <w:t>1</w:t>
              </w:r>
            </w:ins>
          </w:p>
        </w:tc>
        <w:tc>
          <w:tcPr>
            <w:tcW w:w="1157" w:type="dxa"/>
          </w:tcPr>
          <w:p w14:paraId="40DF0564" w14:textId="1FEB6D74" w:rsidR="00830BF1" w:rsidRDefault="00830BF1" w:rsidP="005124A7">
            <w:pPr>
              <w:spacing w:before="220"/>
              <w:rPr>
                <w:ins w:id="39" w:author="Dhaval Antala" w:date="2022-08-22T12:44:00Z"/>
              </w:rPr>
            </w:pPr>
            <w:ins w:id="40" w:author="Dhaval Antala" w:date="2022-08-22T12:44:00Z">
              <w:r>
                <w:t>1</w:t>
              </w:r>
            </w:ins>
          </w:p>
        </w:tc>
      </w:tr>
      <w:tr w:rsidR="00830BF1" w14:paraId="24E12ABD" w14:textId="77777777" w:rsidTr="00830BF1">
        <w:trPr>
          <w:trHeight w:val="221"/>
          <w:ins w:id="41" w:author="Dhaval Antala" w:date="2022-08-22T12:44:00Z"/>
        </w:trPr>
        <w:tc>
          <w:tcPr>
            <w:tcW w:w="578" w:type="dxa"/>
          </w:tcPr>
          <w:p w14:paraId="688339FD" w14:textId="77777777" w:rsidR="00830BF1" w:rsidRDefault="00830BF1" w:rsidP="005124A7">
            <w:pPr>
              <w:spacing w:before="220"/>
              <w:rPr>
                <w:ins w:id="42" w:author="Dhaval Antala" w:date="2022-08-22T12:44:00Z"/>
              </w:rPr>
            </w:pPr>
            <w:ins w:id="43" w:author="Dhaval Antala" w:date="2022-08-22T12:44:00Z">
              <w:r>
                <w:t>1</w:t>
              </w:r>
            </w:ins>
          </w:p>
        </w:tc>
        <w:tc>
          <w:tcPr>
            <w:tcW w:w="578" w:type="dxa"/>
          </w:tcPr>
          <w:p w14:paraId="0D547D79" w14:textId="77777777" w:rsidR="00830BF1" w:rsidRDefault="00830BF1" w:rsidP="005124A7">
            <w:pPr>
              <w:spacing w:before="220"/>
              <w:rPr>
                <w:ins w:id="44" w:author="Dhaval Antala" w:date="2022-08-22T12:44:00Z"/>
              </w:rPr>
            </w:pPr>
            <w:ins w:id="45" w:author="Dhaval Antala" w:date="2022-08-22T12:44:00Z">
              <w:r>
                <w:t>0</w:t>
              </w:r>
            </w:ins>
          </w:p>
        </w:tc>
        <w:tc>
          <w:tcPr>
            <w:tcW w:w="1157" w:type="dxa"/>
          </w:tcPr>
          <w:p w14:paraId="7D5E4745" w14:textId="617D0ABB" w:rsidR="00830BF1" w:rsidRDefault="00830BF1" w:rsidP="005124A7">
            <w:pPr>
              <w:spacing w:before="220"/>
              <w:rPr>
                <w:ins w:id="46" w:author="Dhaval Antala" w:date="2022-08-22T12:44:00Z"/>
              </w:rPr>
            </w:pPr>
            <w:ins w:id="47" w:author="Dhaval Antala" w:date="2022-08-22T12:44:00Z">
              <w:r>
                <w:t>1</w:t>
              </w:r>
            </w:ins>
          </w:p>
        </w:tc>
      </w:tr>
      <w:tr w:rsidR="00830BF1" w14:paraId="210FDC78" w14:textId="77777777" w:rsidTr="00830BF1">
        <w:trPr>
          <w:trHeight w:val="218"/>
          <w:ins w:id="48" w:author="Dhaval Antala" w:date="2022-08-22T12:44:00Z"/>
        </w:trPr>
        <w:tc>
          <w:tcPr>
            <w:tcW w:w="578" w:type="dxa"/>
          </w:tcPr>
          <w:p w14:paraId="6D31541F" w14:textId="77777777" w:rsidR="00830BF1" w:rsidRDefault="00830BF1" w:rsidP="005124A7">
            <w:pPr>
              <w:spacing w:before="220"/>
              <w:rPr>
                <w:ins w:id="49" w:author="Dhaval Antala" w:date="2022-08-22T12:44:00Z"/>
              </w:rPr>
            </w:pPr>
            <w:ins w:id="50" w:author="Dhaval Antala" w:date="2022-08-22T12:44:00Z">
              <w:r>
                <w:t>1</w:t>
              </w:r>
            </w:ins>
          </w:p>
        </w:tc>
        <w:tc>
          <w:tcPr>
            <w:tcW w:w="578" w:type="dxa"/>
          </w:tcPr>
          <w:p w14:paraId="187523B3" w14:textId="77777777" w:rsidR="00830BF1" w:rsidRDefault="00830BF1" w:rsidP="005124A7">
            <w:pPr>
              <w:spacing w:before="220"/>
              <w:rPr>
                <w:ins w:id="51" w:author="Dhaval Antala" w:date="2022-08-22T12:44:00Z"/>
              </w:rPr>
            </w:pPr>
            <w:ins w:id="52" w:author="Dhaval Antala" w:date="2022-08-22T12:44:00Z">
              <w:r>
                <w:t>1</w:t>
              </w:r>
            </w:ins>
          </w:p>
        </w:tc>
        <w:tc>
          <w:tcPr>
            <w:tcW w:w="1157" w:type="dxa"/>
          </w:tcPr>
          <w:p w14:paraId="60E73602" w14:textId="77777777" w:rsidR="00830BF1" w:rsidRDefault="00830BF1" w:rsidP="005124A7">
            <w:pPr>
              <w:spacing w:before="220"/>
              <w:rPr>
                <w:ins w:id="53" w:author="Dhaval Antala" w:date="2022-08-22T12:44:00Z"/>
              </w:rPr>
            </w:pPr>
            <w:ins w:id="54" w:author="Dhaval Antala" w:date="2022-08-22T12:44:00Z">
              <w:r>
                <w:t>1</w:t>
              </w:r>
            </w:ins>
          </w:p>
        </w:tc>
      </w:tr>
      <w:tr w:rsidR="00830BF1" w14:paraId="76BC5622" w14:textId="77777777" w:rsidTr="005124A7">
        <w:trPr>
          <w:trHeight w:val="218"/>
          <w:ins w:id="55" w:author="Dhaval Antala" w:date="2022-08-22T12:44:00Z"/>
        </w:trPr>
        <w:tc>
          <w:tcPr>
            <w:tcW w:w="2313" w:type="dxa"/>
            <w:gridSpan w:val="3"/>
          </w:tcPr>
          <w:p w14:paraId="18FE818A" w14:textId="1EFAD2AF" w:rsidR="00830BF1" w:rsidRDefault="009F0CF4" w:rsidP="005124A7">
            <w:pPr>
              <w:spacing w:before="220"/>
              <w:rPr>
                <w:ins w:id="56" w:author="Dhaval Antala" w:date="2022-08-22T12:44:00Z"/>
              </w:rPr>
            </w:pPr>
            <w:ins w:id="57" w:author="Dhaval Antala" w:date="2022-08-22T12:44:00Z">
              <w:r>
                <w:t>NOT</w:t>
              </w:r>
            </w:ins>
          </w:p>
        </w:tc>
      </w:tr>
      <w:tr w:rsidR="00754482" w14:paraId="2FFC59EC" w14:textId="77777777" w:rsidTr="00C7152D">
        <w:trPr>
          <w:trHeight w:val="218"/>
          <w:ins w:id="58" w:author="Dhaval Antala" w:date="2022-08-22T12:44:00Z"/>
        </w:trPr>
        <w:tc>
          <w:tcPr>
            <w:tcW w:w="1156" w:type="dxa"/>
            <w:gridSpan w:val="2"/>
          </w:tcPr>
          <w:p w14:paraId="0E9CC308" w14:textId="3C596ED4" w:rsidR="00754482" w:rsidRDefault="00754482" w:rsidP="005124A7">
            <w:pPr>
              <w:spacing w:before="220"/>
              <w:rPr>
                <w:ins w:id="59" w:author="Dhaval Antala" w:date="2022-08-22T12:44:00Z"/>
              </w:rPr>
            </w:pPr>
            <w:ins w:id="60" w:author="Dhaval Antala" w:date="2022-08-22T12:48:00Z">
              <w:r>
                <w:t>A</w:t>
              </w:r>
            </w:ins>
          </w:p>
        </w:tc>
        <w:tc>
          <w:tcPr>
            <w:tcW w:w="1157" w:type="dxa"/>
          </w:tcPr>
          <w:p w14:paraId="2EF2B451" w14:textId="5869FEC3" w:rsidR="00754482" w:rsidRDefault="00754482" w:rsidP="005124A7">
            <w:pPr>
              <w:spacing w:before="220"/>
              <w:rPr>
                <w:ins w:id="61" w:author="Dhaval Antala" w:date="2022-08-22T12:44:00Z"/>
              </w:rPr>
            </w:pPr>
            <w:ins w:id="62" w:author="Dhaval Antala" w:date="2022-08-22T12:48:00Z">
              <w:r>
                <w:t>NOT A</w:t>
              </w:r>
            </w:ins>
          </w:p>
        </w:tc>
      </w:tr>
      <w:tr w:rsidR="009F0CF4" w14:paraId="7D9604CC" w14:textId="77777777" w:rsidTr="00F6553A">
        <w:trPr>
          <w:trHeight w:val="221"/>
          <w:ins w:id="63" w:author="Dhaval Antala" w:date="2022-08-22T12:44:00Z"/>
        </w:trPr>
        <w:tc>
          <w:tcPr>
            <w:tcW w:w="1156" w:type="dxa"/>
            <w:gridSpan w:val="2"/>
          </w:tcPr>
          <w:p w14:paraId="082E8908" w14:textId="0D1DDABB" w:rsidR="009F0CF4" w:rsidRDefault="00754482" w:rsidP="005124A7">
            <w:pPr>
              <w:spacing w:before="220"/>
              <w:rPr>
                <w:ins w:id="64" w:author="Dhaval Antala" w:date="2022-08-22T12:44:00Z"/>
              </w:rPr>
            </w:pPr>
            <w:ins w:id="65" w:author="Dhaval Antala" w:date="2022-08-22T12:48:00Z">
              <w:r>
                <w:t>1</w:t>
              </w:r>
            </w:ins>
          </w:p>
        </w:tc>
        <w:tc>
          <w:tcPr>
            <w:tcW w:w="1157" w:type="dxa"/>
          </w:tcPr>
          <w:p w14:paraId="7C4BA8C2" w14:textId="77777777" w:rsidR="009F0CF4" w:rsidRDefault="009F0CF4" w:rsidP="005124A7">
            <w:pPr>
              <w:spacing w:before="220"/>
              <w:rPr>
                <w:ins w:id="66" w:author="Dhaval Antala" w:date="2022-08-22T12:44:00Z"/>
              </w:rPr>
            </w:pPr>
            <w:ins w:id="67" w:author="Dhaval Antala" w:date="2022-08-22T12:44:00Z">
              <w:r>
                <w:t>0</w:t>
              </w:r>
            </w:ins>
          </w:p>
        </w:tc>
      </w:tr>
      <w:tr w:rsidR="009F0CF4" w14:paraId="6B7C0AF8" w14:textId="77777777" w:rsidTr="00FC1FB9">
        <w:trPr>
          <w:trHeight w:val="218"/>
          <w:ins w:id="68" w:author="Dhaval Antala" w:date="2022-08-22T12:44:00Z"/>
        </w:trPr>
        <w:tc>
          <w:tcPr>
            <w:tcW w:w="1156" w:type="dxa"/>
            <w:gridSpan w:val="2"/>
          </w:tcPr>
          <w:p w14:paraId="47E60D5D" w14:textId="19D61EF4" w:rsidR="009F0CF4" w:rsidRDefault="00754482" w:rsidP="005124A7">
            <w:pPr>
              <w:spacing w:before="220"/>
              <w:rPr>
                <w:ins w:id="69" w:author="Dhaval Antala" w:date="2022-08-22T12:44:00Z"/>
              </w:rPr>
            </w:pPr>
            <w:ins w:id="70" w:author="Dhaval Antala" w:date="2022-08-22T12:48:00Z">
              <w:r>
                <w:lastRenderedPageBreak/>
                <w:t>0</w:t>
              </w:r>
            </w:ins>
          </w:p>
        </w:tc>
        <w:tc>
          <w:tcPr>
            <w:tcW w:w="1157" w:type="dxa"/>
          </w:tcPr>
          <w:p w14:paraId="5F9B7FA0" w14:textId="63ED67A8" w:rsidR="009F0CF4" w:rsidRDefault="00754482" w:rsidP="005124A7">
            <w:pPr>
              <w:spacing w:before="220"/>
              <w:rPr>
                <w:ins w:id="71" w:author="Dhaval Antala" w:date="2022-08-22T12:44:00Z"/>
              </w:rPr>
            </w:pPr>
            <w:ins w:id="72" w:author="Dhaval Antala" w:date="2022-08-22T12:48:00Z">
              <w:r>
                <w:t>1</w:t>
              </w:r>
            </w:ins>
          </w:p>
        </w:tc>
      </w:tr>
    </w:tbl>
    <w:p w14:paraId="6A60F0D8" w14:textId="77777777" w:rsidR="0062281F" w:rsidRDefault="0062281F">
      <w:pPr>
        <w:spacing w:before="220"/>
      </w:pPr>
    </w:p>
    <w:p w14:paraId="00000004" w14:textId="77777777" w:rsidR="005E2A4B" w:rsidRDefault="00000000">
      <w:pPr>
        <w:spacing w:before="220"/>
      </w:pPr>
      <w:r>
        <w:t>4. What are the values of the following expressions?</w:t>
      </w:r>
    </w:p>
    <w:p w14:paraId="00000005" w14:textId="32F772F2" w:rsidR="005E2A4B" w:rsidRDefault="00000000">
      <w:pPr>
        <w:spacing w:before="220"/>
      </w:pPr>
      <w:r>
        <w:t>(5 &gt; 4) and (3 == 5)</w:t>
      </w:r>
      <w:ins w:id="73" w:author="Dhaval Antala" w:date="2022-08-22T12:51:00Z">
        <w:r w:rsidR="00D95A0D">
          <w:t xml:space="preserve">  False</w:t>
        </w:r>
      </w:ins>
    </w:p>
    <w:p w14:paraId="00000006" w14:textId="1BAFC3CA" w:rsidR="005E2A4B" w:rsidRDefault="00000000">
      <w:pPr>
        <w:spacing w:before="220"/>
      </w:pPr>
      <w:r>
        <w:t>not (5 &gt; 4)</w:t>
      </w:r>
      <w:ins w:id="74" w:author="Dhaval Antala" w:date="2022-08-22T12:52:00Z">
        <w:r w:rsidR="00D95A0D">
          <w:t xml:space="preserve"> False</w:t>
        </w:r>
      </w:ins>
    </w:p>
    <w:p w14:paraId="00000007" w14:textId="64CDD8E3" w:rsidR="005E2A4B" w:rsidRDefault="00000000">
      <w:pPr>
        <w:spacing w:before="220"/>
      </w:pPr>
      <w:r>
        <w:t>(5 &gt; 4) or (3 == 5)</w:t>
      </w:r>
      <w:ins w:id="75" w:author="Dhaval Antala" w:date="2022-08-22T12:52:00Z">
        <w:r w:rsidR="00D95A0D">
          <w:t xml:space="preserve"> True</w:t>
        </w:r>
      </w:ins>
    </w:p>
    <w:p w14:paraId="00000008" w14:textId="08941476" w:rsidR="005E2A4B" w:rsidRDefault="00000000">
      <w:pPr>
        <w:spacing w:before="220"/>
      </w:pPr>
      <w:r>
        <w:t>not ((5 &gt; 4) or (3 == 5))</w:t>
      </w:r>
      <w:ins w:id="76" w:author="Dhaval Antala" w:date="2022-08-22T12:53:00Z">
        <w:r w:rsidR="00774BD3">
          <w:t xml:space="preserve"> False</w:t>
        </w:r>
      </w:ins>
    </w:p>
    <w:p w14:paraId="00000009" w14:textId="79591166" w:rsidR="005E2A4B" w:rsidRDefault="00000000">
      <w:pPr>
        <w:spacing w:before="220"/>
      </w:pPr>
      <w:r>
        <w:t>(True and True) and (True == False)</w:t>
      </w:r>
      <w:ins w:id="77" w:author="Dhaval Antala" w:date="2022-08-22T12:53:00Z">
        <w:r w:rsidR="00774BD3">
          <w:t xml:space="preserve"> False</w:t>
        </w:r>
      </w:ins>
    </w:p>
    <w:p w14:paraId="41D09B0A" w14:textId="09A7BBFE" w:rsidR="00774BD3" w:rsidRDefault="00000000">
      <w:pPr>
        <w:spacing w:before="220"/>
      </w:pPr>
      <w:r>
        <w:t>(not False) or (not True)</w:t>
      </w:r>
      <w:ins w:id="78" w:author="Dhaval Antala" w:date="2022-08-22T12:53:00Z">
        <w:r w:rsidR="00774BD3">
          <w:t xml:space="preserve"> True</w:t>
        </w:r>
      </w:ins>
    </w:p>
    <w:p w14:paraId="02E3BC6B" w14:textId="473057E3" w:rsidR="00774BD3" w:rsidRDefault="00774BD3">
      <w:pPr>
        <w:spacing w:before="220"/>
      </w:pPr>
      <w:r>
        <w:t>True and True) and (True == False)</w:t>
      </w:r>
    </w:p>
    <w:p w14:paraId="2A788728" w14:textId="08E9C6F2" w:rsidR="00774BD3" w:rsidRDefault="00000000">
      <w:pPr>
        <w:spacing w:before="220"/>
      </w:pPr>
      <w:r>
        <w:t>5. What are the six comparison operators?</w:t>
      </w:r>
    </w:p>
    <w:p w14:paraId="0B81F667" w14:textId="6CBC5A4B" w:rsidR="00C737D6" w:rsidRDefault="00C737D6">
      <w:pPr>
        <w:spacing w:before="220"/>
        <w:rPr>
          <w:ins w:id="79" w:author="Dhaval Antala" w:date="2022-08-22T12:55:00Z"/>
        </w:rPr>
      </w:pPr>
      <w:r>
        <w:t>&lt;, &gt;, &lt;=, &gt;=, ==, !=</w:t>
      </w:r>
    </w:p>
    <w:p w14:paraId="348367D6" w14:textId="31A54375" w:rsidR="00AB0FFB" w:rsidRDefault="00000000">
      <w:pPr>
        <w:spacing w:before="220"/>
      </w:pPr>
      <w:r>
        <w:t>6. How do you tell the difference between the equal to and assignment operators?</w:t>
      </w:r>
      <w:r w:rsidR="0058474F">
        <w:t xml:space="preserve"> </w:t>
      </w:r>
      <w:r>
        <w:t>Describe a condition and when you would use one.</w:t>
      </w:r>
    </w:p>
    <w:p w14:paraId="2C19ABC8" w14:textId="56D410D9" w:rsidR="00010BDE" w:rsidRDefault="00010BDE">
      <w:pPr>
        <w:spacing w:before="220"/>
      </w:pPr>
      <w:r>
        <w:t>Equal to(==)</w:t>
      </w:r>
    </w:p>
    <w:p w14:paraId="20972E60" w14:textId="61340F46" w:rsidR="00010BDE" w:rsidRDefault="00010BDE">
      <w:pPr>
        <w:spacing w:before="220"/>
      </w:pPr>
      <w:r>
        <w:t>When we need to comparing two value at that we can use equal to operators.</w:t>
      </w:r>
    </w:p>
    <w:p w14:paraId="2905B7C1" w14:textId="470DCFF8" w:rsidR="00010BDE" w:rsidRDefault="00010BDE">
      <w:pPr>
        <w:spacing w:before="220"/>
      </w:pPr>
      <w:r>
        <w:t>Assignment operators(=)</w:t>
      </w:r>
    </w:p>
    <w:p w14:paraId="77F03FFF" w14:textId="7EB38198" w:rsidR="00010BDE" w:rsidRDefault="00010BDE">
      <w:pPr>
        <w:spacing w:before="220"/>
      </w:pPr>
      <w:r>
        <w:t>When we need to assign a value or data or information in the variable at that time we can use an assignment operators.</w:t>
      </w:r>
    </w:p>
    <w:p w14:paraId="0000000D" w14:textId="77777777" w:rsidR="005E2A4B" w:rsidRDefault="00000000">
      <w:pPr>
        <w:spacing w:before="220"/>
      </w:pPr>
      <w:r>
        <w:t>7. Identify the three blocks in this code:</w:t>
      </w:r>
    </w:p>
    <w:p w14:paraId="6672C2EB" w14:textId="77777777" w:rsidR="00217367" w:rsidRDefault="00217367" w:rsidP="00217367">
      <w:pPr>
        <w:spacing w:before="220"/>
      </w:pPr>
      <w:r>
        <w:t>spam = 0</w:t>
      </w:r>
    </w:p>
    <w:p w14:paraId="5BAC9373" w14:textId="77777777" w:rsidR="00217367" w:rsidRPr="00217367" w:rsidRDefault="00217367" w:rsidP="00217367">
      <w:pPr>
        <w:spacing w:before="220"/>
        <w:rPr>
          <w:color w:val="538135" w:themeColor="accent6" w:themeShade="BF"/>
        </w:rPr>
      </w:pPr>
      <w:r w:rsidRPr="00217367">
        <w:rPr>
          <w:color w:val="538135" w:themeColor="accent6" w:themeShade="BF"/>
        </w:rPr>
        <w:t>if spam == 10:</w:t>
      </w:r>
    </w:p>
    <w:p w14:paraId="06A19A11" w14:textId="77777777" w:rsidR="00217367" w:rsidRPr="00217367" w:rsidRDefault="00217367" w:rsidP="00217367">
      <w:pPr>
        <w:spacing w:before="220"/>
        <w:rPr>
          <w:color w:val="538135" w:themeColor="accent6" w:themeShade="BF"/>
        </w:rPr>
      </w:pPr>
      <w:r w:rsidRPr="00217367">
        <w:rPr>
          <w:color w:val="538135" w:themeColor="accent6" w:themeShade="BF"/>
        </w:rPr>
        <w:t xml:space="preserve">    print(spam)</w:t>
      </w:r>
    </w:p>
    <w:p w14:paraId="00A03840" w14:textId="77777777" w:rsidR="00217367" w:rsidRPr="00217367" w:rsidRDefault="00217367" w:rsidP="00217367">
      <w:pPr>
        <w:spacing w:before="220"/>
        <w:rPr>
          <w:color w:val="538135" w:themeColor="accent6" w:themeShade="BF"/>
        </w:rPr>
      </w:pPr>
      <w:r w:rsidRPr="00217367">
        <w:rPr>
          <w:color w:val="538135" w:themeColor="accent6" w:themeShade="BF"/>
        </w:rPr>
        <w:t xml:space="preserve">    print('eggs')</w:t>
      </w:r>
    </w:p>
    <w:p w14:paraId="1D9A99F6" w14:textId="77777777" w:rsidR="00217367" w:rsidRPr="00217367" w:rsidRDefault="00217367" w:rsidP="00217367">
      <w:pPr>
        <w:spacing w:before="220"/>
        <w:rPr>
          <w:color w:val="2E74B5" w:themeColor="accent5" w:themeShade="BF"/>
        </w:rPr>
      </w:pPr>
      <w:r w:rsidRPr="00217367">
        <w:rPr>
          <w:color w:val="2E74B5" w:themeColor="accent5" w:themeShade="BF"/>
        </w:rPr>
        <w:t>if spam&gt;5:</w:t>
      </w:r>
    </w:p>
    <w:p w14:paraId="4F113A60" w14:textId="77777777" w:rsidR="00217367" w:rsidRPr="00217367" w:rsidRDefault="00217367" w:rsidP="00217367">
      <w:pPr>
        <w:spacing w:before="220"/>
        <w:rPr>
          <w:color w:val="2E74B5" w:themeColor="accent5" w:themeShade="BF"/>
        </w:rPr>
      </w:pPr>
      <w:r w:rsidRPr="00217367">
        <w:rPr>
          <w:color w:val="2E74B5" w:themeColor="accent5" w:themeShade="BF"/>
        </w:rPr>
        <w:t xml:space="preserve">    print(spam)</w:t>
      </w:r>
    </w:p>
    <w:p w14:paraId="62F94934" w14:textId="77777777" w:rsidR="00217367" w:rsidRPr="00217367" w:rsidRDefault="00217367" w:rsidP="00217367">
      <w:pPr>
        <w:spacing w:before="220"/>
        <w:rPr>
          <w:color w:val="2E74B5" w:themeColor="accent5" w:themeShade="BF"/>
        </w:rPr>
      </w:pPr>
      <w:r w:rsidRPr="00217367">
        <w:rPr>
          <w:color w:val="2E74B5" w:themeColor="accent5" w:themeShade="BF"/>
        </w:rPr>
        <w:t xml:space="preserve">    print('Bacon')    </w:t>
      </w:r>
    </w:p>
    <w:p w14:paraId="107A4DA0" w14:textId="77777777" w:rsidR="00217367" w:rsidRPr="00217367" w:rsidRDefault="00217367" w:rsidP="00217367">
      <w:pPr>
        <w:spacing w:before="220"/>
        <w:rPr>
          <w:color w:val="BF8F00" w:themeColor="accent4" w:themeShade="BF"/>
        </w:rPr>
      </w:pPr>
      <w:r w:rsidRPr="00217367">
        <w:rPr>
          <w:color w:val="BF8F00" w:themeColor="accent4" w:themeShade="BF"/>
        </w:rPr>
        <w:lastRenderedPageBreak/>
        <w:t>else:</w:t>
      </w:r>
    </w:p>
    <w:p w14:paraId="00000016" w14:textId="3F009EA9" w:rsidR="005E2A4B" w:rsidRPr="00217367" w:rsidRDefault="00217367" w:rsidP="00217367">
      <w:pPr>
        <w:spacing w:before="220"/>
        <w:rPr>
          <w:color w:val="BF8F00" w:themeColor="accent4" w:themeShade="BF"/>
        </w:rPr>
      </w:pPr>
      <w:r w:rsidRPr="00217367">
        <w:rPr>
          <w:color w:val="BF8F00" w:themeColor="accent4" w:themeShade="BF"/>
        </w:rPr>
        <w:t xml:space="preserve">    print("ham")</w:t>
      </w:r>
    </w:p>
    <w:p w14:paraId="00000017" w14:textId="304F78A3" w:rsidR="005E2A4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13308C5" w14:textId="77777777" w:rsidR="00AC675E" w:rsidRDefault="00AC675E" w:rsidP="00AC675E">
      <w:pPr>
        <w:spacing w:before="220"/>
      </w:pPr>
      <w:r>
        <w:t>spam = 0</w:t>
      </w:r>
    </w:p>
    <w:p w14:paraId="2DE45472" w14:textId="77777777" w:rsidR="00AC675E" w:rsidRDefault="00AC675E" w:rsidP="00AC675E">
      <w:pPr>
        <w:spacing w:before="220"/>
      </w:pPr>
      <w:r>
        <w:t>if spam == 1 or spam == 2:</w:t>
      </w:r>
    </w:p>
    <w:p w14:paraId="2B885BF4" w14:textId="77777777" w:rsidR="00AC675E" w:rsidRDefault="00AC675E" w:rsidP="00AC675E">
      <w:pPr>
        <w:spacing w:before="220"/>
      </w:pPr>
      <w:r>
        <w:t xml:space="preserve">    if spam == 1:</w:t>
      </w:r>
    </w:p>
    <w:p w14:paraId="293C5E82" w14:textId="77777777" w:rsidR="00AC675E" w:rsidRDefault="00AC675E" w:rsidP="00AC675E">
      <w:pPr>
        <w:spacing w:before="220"/>
      </w:pPr>
      <w:r>
        <w:t xml:space="preserve">        print('Hello') </w:t>
      </w:r>
    </w:p>
    <w:p w14:paraId="0C0263EB" w14:textId="77777777" w:rsidR="00AC675E" w:rsidRDefault="00AC675E" w:rsidP="00AC675E">
      <w:pPr>
        <w:spacing w:before="220"/>
      </w:pPr>
      <w:r>
        <w:t xml:space="preserve">    else:</w:t>
      </w:r>
    </w:p>
    <w:p w14:paraId="52BFD4CF" w14:textId="77777777" w:rsidR="00AC675E" w:rsidRDefault="00AC675E" w:rsidP="00AC675E">
      <w:pPr>
        <w:spacing w:before="220"/>
      </w:pPr>
      <w:r>
        <w:t xml:space="preserve">        print("Howdy")</w:t>
      </w:r>
    </w:p>
    <w:p w14:paraId="2453EA02" w14:textId="77777777" w:rsidR="00AC675E" w:rsidRDefault="00AC675E" w:rsidP="00AC675E">
      <w:pPr>
        <w:spacing w:before="220"/>
      </w:pPr>
      <w:r>
        <w:t>else:</w:t>
      </w:r>
    </w:p>
    <w:p w14:paraId="00000019" w14:textId="61279DA7" w:rsidR="005E2A4B" w:rsidRDefault="00AC675E">
      <w:pPr>
        <w:spacing w:before="220"/>
      </w:pPr>
      <w:r>
        <w:t xml:space="preserve">    print("Greetings!")</w:t>
      </w:r>
    </w:p>
    <w:p w14:paraId="0000001A" w14:textId="42A07918" w:rsidR="005E2A4B" w:rsidRDefault="00000000">
      <w:pPr>
        <w:spacing w:before="220"/>
      </w:pPr>
      <w:r>
        <w:t>9.If your programme is stuck in an endless loop, what keys you’ll press?</w:t>
      </w:r>
    </w:p>
    <w:p w14:paraId="215259B3" w14:textId="755FC9AF" w:rsidR="00AC675E" w:rsidRDefault="00AC675E">
      <w:pPr>
        <w:spacing w:before="220"/>
      </w:pPr>
      <w:r>
        <w:t>Control + c</w:t>
      </w:r>
    </w:p>
    <w:p w14:paraId="0000001B" w14:textId="147AB5B7" w:rsidR="005E2A4B" w:rsidRDefault="00000000">
      <w:pPr>
        <w:spacing w:before="220"/>
      </w:pPr>
      <w:r>
        <w:t>10. How can you tell the difference between break and continue?</w:t>
      </w:r>
    </w:p>
    <w:p w14:paraId="4299F9D5" w14:textId="71F637BD" w:rsidR="004C2C31" w:rsidRDefault="004C2C31">
      <w:pPr>
        <w:spacing w:before="220"/>
      </w:pPr>
      <w:r>
        <w:t>Break: instant termination  of loop and exit from the loop</w:t>
      </w:r>
    </w:p>
    <w:p w14:paraId="5D41EDFC" w14:textId="70ACB329" w:rsidR="004C2C31" w:rsidRDefault="004C2C31">
      <w:pPr>
        <w:spacing w:before="220"/>
      </w:pPr>
      <w:r>
        <w:t xml:space="preserve">Continue: it will </w:t>
      </w:r>
      <w:r w:rsidR="00A04CBD">
        <w:t>skip</w:t>
      </w:r>
      <w:r>
        <w:t xml:space="preserve"> current operation and go for next operation</w:t>
      </w:r>
      <w:r w:rsidR="00A04CBD">
        <w:t xml:space="preserve"> or go on natural way</w:t>
      </w:r>
      <w:r w:rsidR="0058474F">
        <w:t>.</w:t>
      </w:r>
      <w:r w:rsidR="00FF57B9">
        <w:t xml:space="preserve"> Pass the control to a main loop</w:t>
      </w:r>
      <w:r w:rsidR="00EB5D13">
        <w:t>.</w:t>
      </w:r>
    </w:p>
    <w:p w14:paraId="0000001C" w14:textId="580E2B3C" w:rsidR="005E2A4B" w:rsidRDefault="00000000">
      <w:pPr>
        <w:spacing w:before="220"/>
      </w:pPr>
      <w:r>
        <w:t>11. In a for loop, what is the difference between range(10), range(0, 10), and range(0, 10, 1)?</w:t>
      </w:r>
    </w:p>
    <w:p w14:paraId="6206615F" w14:textId="77777777" w:rsidR="0048173E" w:rsidRDefault="0048173E">
      <w:pPr>
        <w:spacing w:before="220"/>
      </w:pPr>
      <w:r>
        <w:t xml:space="preserve">range(10): it give value range from 0 to 9 </w:t>
      </w:r>
    </w:p>
    <w:p w14:paraId="7CA33FFE" w14:textId="303AF16C" w:rsidR="0086436E" w:rsidRDefault="0048173E" w:rsidP="0086436E">
      <w:pPr>
        <w:spacing w:before="220"/>
        <w:ind w:left="720"/>
      </w:pPr>
      <w:r>
        <w:t xml:space="preserve">Here: it take </w:t>
      </w:r>
      <w:r>
        <w:t>one argument</w:t>
      </w:r>
      <w:r w:rsidR="00372479">
        <w:t>. The value is end point OR series stopping point. Zero is included.</w:t>
      </w:r>
      <w:r w:rsidR="0086436E">
        <w:t xml:space="preserve">   range(end).</w:t>
      </w:r>
    </w:p>
    <w:p w14:paraId="00605EBB" w14:textId="43AD6445" w:rsidR="0048173E" w:rsidRDefault="0048173E">
      <w:pPr>
        <w:spacing w:before="220"/>
      </w:pPr>
      <w:r>
        <w:t>range(</w:t>
      </w:r>
      <w:r>
        <w:t>0,10</w:t>
      </w:r>
      <w:r>
        <w:t>): it give value range from 0 to 9</w:t>
      </w:r>
    </w:p>
    <w:p w14:paraId="6FCB9444" w14:textId="636F1377" w:rsidR="0048173E" w:rsidRDefault="0048173E" w:rsidP="00372479">
      <w:pPr>
        <w:spacing w:before="220"/>
        <w:ind w:firstLine="720"/>
      </w:pPr>
      <w:r>
        <w:t xml:space="preserve">Here:- </w:t>
      </w:r>
      <w:r w:rsidR="00372479">
        <w:t>It</w:t>
      </w:r>
      <w:r w:rsidR="0086436E">
        <w:t xml:space="preserve"> will</w:t>
      </w:r>
      <w:r w:rsidR="00372479">
        <w:t xml:space="preserve"> took a two arguments. Like range(0,10) :--&gt; </w:t>
      </w:r>
      <w:r>
        <w:t xml:space="preserve">0 is starting point, 10 is end point(in output or value </w:t>
      </w:r>
      <w:r w:rsidR="00372479">
        <w:t>excluded</w:t>
      </w:r>
      <w:r>
        <w:t>)</w:t>
      </w:r>
      <w:r w:rsidR="00372479">
        <w:t>. But it’s not necessary to series start always from 0(Zero). It will depends on user from where user wants to start.</w:t>
      </w:r>
      <w:r w:rsidR="0086436E">
        <w:t xml:space="preserve">   </w:t>
      </w:r>
    </w:p>
    <w:p w14:paraId="374AAA00" w14:textId="4DE7E45A" w:rsidR="0086436E" w:rsidRDefault="0086436E" w:rsidP="00372479">
      <w:pPr>
        <w:spacing w:before="220"/>
        <w:ind w:firstLine="720"/>
      </w:pPr>
      <w:r>
        <w:t>range(start, end)</w:t>
      </w:r>
    </w:p>
    <w:p w14:paraId="617C6258" w14:textId="6F0B7FB8" w:rsidR="0086436E" w:rsidRDefault="0086436E" w:rsidP="0086436E">
      <w:pPr>
        <w:spacing w:before="220"/>
      </w:pPr>
      <w:r>
        <w:t xml:space="preserve">Range(0,10,1): </w:t>
      </w:r>
      <w:r w:rsidR="00051DE0">
        <w:t>(start, end, step)</w:t>
      </w:r>
    </w:p>
    <w:p w14:paraId="272F9681" w14:textId="333B3B6E" w:rsidR="00051DE0" w:rsidRDefault="00051DE0" w:rsidP="00051DE0">
      <w:pPr>
        <w:spacing w:before="220"/>
        <w:ind w:firstLine="720"/>
      </w:pPr>
      <w:r>
        <w:t xml:space="preserve">Here:- it will took a three arguments. </w:t>
      </w:r>
      <w:r w:rsidR="002E43EE">
        <w:t>In this case the values printed (0,1,2,3,4,5,6,7,8,9). If user will pass range(0,10,2) the output is (0,2,4,6,8).</w:t>
      </w:r>
    </w:p>
    <w:p w14:paraId="0000001D" w14:textId="7872C756" w:rsidR="005E2A4B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4A56344B" w14:textId="5D15202C" w:rsidR="00BF040A" w:rsidRDefault="00BF040A" w:rsidP="004416D7">
      <w:pPr>
        <w:spacing w:before="220"/>
      </w:pPr>
      <w:r>
        <w:t>For loop:</w:t>
      </w:r>
    </w:p>
    <w:p w14:paraId="726546C0" w14:textId="1DCC86A5" w:rsidR="004416D7" w:rsidRDefault="004416D7" w:rsidP="004416D7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66563543" w14:textId="4FEB5520" w:rsidR="004416D7" w:rsidRDefault="004416D7" w:rsidP="004416D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22D8711" w14:textId="15AA96DD" w:rsidR="004416D7" w:rsidRDefault="00BF040A" w:rsidP="004416D7">
      <w:pPr>
        <w:spacing w:before="220"/>
      </w:pPr>
      <w:r>
        <w:t>while loop</w:t>
      </w:r>
    </w:p>
    <w:p w14:paraId="23023BCA" w14:textId="77777777" w:rsidR="003739EE" w:rsidRDefault="003739EE" w:rsidP="003739EE">
      <w:p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27BC7100" w14:textId="77777777" w:rsidR="003739EE" w:rsidRDefault="003739EE" w:rsidP="003739EE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&lt;10:</w:t>
      </w:r>
    </w:p>
    <w:p w14:paraId="0347E4D2" w14:textId="77777777" w:rsidR="003739EE" w:rsidRDefault="003739EE" w:rsidP="003739EE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4FD54A6F" w14:textId="7821FB44" w:rsidR="004416D7" w:rsidRDefault="003739EE" w:rsidP="003739EE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27B9D9C" w14:textId="77777777" w:rsidR="004416D7" w:rsidRDefault="004416D7" w:rsidP="004416D7">
      <w:pPr>
        <w:spacing w:before="220"/>
      </w:pPr>
    </w:p>
    <w:p w14:paraId="0000001E" w14:textId="5D63E3CA" w:rsidR="005E2A4B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79CF15A" w14:textId="77777777" w:rsidR="00FF1ACE" w:rsidRDefault="00FF1ACE">
      <w:pPr>
        <w:spacing w:before="220"/>
      </w:pPr>
      <w:r>
        <w:t xml:space="preserve">Ans:- </w:t>
      </w:r>
    </w:p>
    <w:p w14:paraId="5640AEB4" w14:textId="0AE3ED47" w:rsidR="002B7375" w:rsidRDefault="002B7375">
      <w:pPr>
        <w:spacing w:before="220"/>
      </w:pPr>
      <w:r>
        <w:t>From spam import bacon</w:t>
      </w:r>
    </w:p>
    <w:p w14:paraId="2C157A01" w14:textId="047118A0" w:rsidR="002B7375" w:rsidRDefault="002B7375">
      <w:pPr>
        <w:spacing w:before="220"/>
      </w:pPr>
      <w:r>
        <w:t>Bacon()</w:t>
      </w:r>
    </w:p>
    <w:p w14:paraId="0000001F" w14:textId="77777777" w:rsidR="005E2A4B" w:rsidRDefault="005E2A4B"/>
    <w:sectPr w:rsidR="005E2A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A626" w14:textId="77777777" w:rsidR="00A840D1" w:rsidRDefault="00A840D1" w:rsidP="00774BD3">
      <w:pPr>
        <w:spacing w:after="0" w:line="240" w:lineRule="auto"/>
      </w:pPr>
      <w:r>
        <w:separator/>
      </w:r>
    </w:p>
  </w:endnote>
  <w:endnote w:type="continuationSeparator" w:id="0">
    <w:p w14:paraId="46096292" w14:textId="77777777" w:rsidR="00A840D1" w:rsidRDefault="00A840D1" w:rsidP="0077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84F9" w14:textId="77777777" w:rsidR="00A840D1" w:rsidRDefault="00A840D1" w:rsidP="00774BD3">
      <w:pPr>
        <w:spacing w:after="0" w:line="240" w:lineRule="auto"/>
      </w:pPr>
      <w:r>
        <w:separator/>
      </w:r>
    </w:p>
  </w:footnote>
  <w:footnote w:type="continuationSeparator" w:id="0">
    <w:p w14:paraId="5C324F20" w14:textId="77777777" w:rsidR="00A840D1" w:rsidRDefault="00A840D1" w:rsidP="00774BD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haval Antala">
    <w15:presenceInfo w15:providerId="AD" w15:userId="S::dhaval.antala@stud.th-deg.de::71f7f50a-f96b-444d-b8d1-a5467ba86c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4B"/>
    <w:rsid w:val="00010BDE"/>
    <w:rsid w:val="00051DE0"/>
    <w:rsid w:val="00217367"/>
    <w:rsid w:val="002417F4"/>
    <w:rsid w:val="00253502"/>
    <w:rsid w:val="002B7375"/>
    <w:rsid w:val="002E43EE"/>
    <w:rsid w:val="00372479"/>
    <w:rsid w:val="003739EE"/>
    <w:rsid w:val="004416D7"/>
    <w:rsid w:val="0048173E"/>
    <w:rsid w:val="004C2C31"/>
    <w:rsid w:val="0058474F"/>
    <w:rsid w:val="005A792E"/>
    <w:rsid w:val="005E2A4B"/>
    <w:rsid w:val="0062281F"/>
    <w:rsid w:val="00754482"/>
    <w:rsid w:val="00774BD3"/>
    <w:rsid w:val="008108F0"/>
    <w:rsid w:val="00830BF1"/>
    <w:rsid w:val="0086436E"/>
    <w:rsid w:val="009F0CF4"/>
    <w:rsid w:val="009F54B7"/>
    <w:rsid w:val="00A04CBD"/>
    <w:rsid w:val="00A840D1"/>
    <w:rsid w:val="00AB0FFB"/>
    <w:rsid w:val="00AC675E"/>
    <w:rsid w:val="00BF040A"/>
    <w:rsid w:val="00C737D6"/>
    <w:rsid w:val="00C90F00"/>
    <w:rsid w:val="00CD3F78"/>
    <w:rsid w:val="00D95851"/>
    <w:rsid w:val="00D95A0D"/>
    <w:rsid w:val="00EB5D13"/>
    <w:rsid w:val="00F839A4"/>
    <w:rsid w:val="00FF1ACE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DB16"/>
  <w15:docId w15:val="{A4C4BD08-016B-AB48-8D45-76A3023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22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2281F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TableofAuthorities">
    <w:name w:val="table of authorities"/>
    <w:basedOn w:val="Normal"/>
    <w:next w:val="Normal"/>
    <w:uiPriority w:val="99"/>
    <w:unhideWhenUsed/>
    <w:rsid w:val="00774BD3"/>
    <w:pPr>
      <w:spacing w:after="0"/>
      <w:ind w:left="220" w:hanging="220"/>
    </w:pPr>
    <w:rPr>
      <w:rFonts w:cstheme="minorHAnsi"/>
      <w:sz w:val="20"/>
      <w:szCs w:val="24"/>
    </w:rPr>
  </w:style>
  <w:style w:type="paragraph" w:styleId="TOAHeading">
    <w:name w:val="toa heading"/>
    <w:basedOn w:val="Normal"/>
    <w:next w:val="Normal"/>
    <w:uiPriority w:val="99"/>
    <w:unhideWhenUsed/>
    <w:rsid w:val="00774BD3"/>
    <w:pPr>
      <w:spacing w:before="120" w:after="120"/>
    </w:pPr>
    <w:rPr>
      <w:rFonts w:cstheme="minorHAnsi"/>
      <w:sz w:val="20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4B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4BD3"/>
    <w:rPr>
      <w:rFonts w:asciiTheme="minorHAnsi" w:eastAsiaTheme="minorHAnsi" w:hAnsiTheme="minorHAnsi" w:cstheme="minorBidi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74B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E93DD5-ACB7-C344-A953-69B99D11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Dhaval Antala</cp:lastModifiedBy>
  <cp:revision>34</cp:revision>
  <dcterms:created xsi:type="dcterms:W3CDTF">2021-03-02T22:20:00Z</dcterms:created>
  <dcterms:modified xsi:type="dcterms:W3CDTF">2022-08-22T17:16:00Z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